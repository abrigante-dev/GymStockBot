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u w:val="single"/>
        </w:rPr>
      </w:pPr>
      <w:r w:rsidDel="00000000" w:rsidR="00000000" w:rsidRPr="00000000">
        <w:rPr>
          <w:sz w:val="24"/>
          <w:szCs w:val="24"/>
          <w:u w:val="single"/>
          <w:rtl w:val="0"/>
        </w:rPr>
        <w:t xml:space="preserve">ElasticSearch Domain Master User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Username: ccbdp</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Password: MichaelIsTheBest1!</w:t>
      </w:r>
    </w:p>
    <w:p w:rsidR="00000000" w:rsidDel="00000000" w:rsidP="00000000" w:rsidRDefault="00000000" w:rsidRPr="00000000" w14:paraId="00000004">
      <w:pPr>
        <w:spacing w:line="480" w:lineRule="auto"/>
        <w:rPr>
          <w:sz w:val="24"/>
          <w:szCs w:val="24"/>
          <w:u w:val="single"/>
        </w:rPr>
      </w:pPr>
      <w:r w:rsidDel="00000000" w:rsidR="00000000" w:rsidRPr="00000000">
        <w:rPr>
          <w:sz w:val="24"/>
          <w:szCs w:val="24"/>
          <w:u w:val="single"/>
          <w:rtl w:val="0"/>
        </w:rPr>
        <w:t xml:space="preserve">Running Notes:</w:t>
      </w:r>
    </w:p>
    <w:p w:rsidR="00000000" w:rsidDel="00000000" w:rsidP="00000000" w:rsidRDefault="00000000" w:rsidRPr="00000000" w14:paraId="00000005">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Uniform primary key (ex. UPC) in NoSQL</w:t>
      </w:r>
    </w:p>
    <w:p w:rsidR="00000000" w:rsidDel="00000000" w:rsidP="00000000" w:rsidRDefault="00000000" w:rsidRPr="00000000" w14:paraId="00000006">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Move LF1 to a lambda, possibly ditch selenium</w:t>
      </w:r>
    </w:p>
    <w:p w:rsidR="00000000" w:rsidDel="00000000" w:rsidP="00000000" w:rsidRDefault="00000000" w:rsidRPr="00000000" w14:paraId="00000007">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Scraping on a timer, is manufacturer based (scraping is hard-coded for each manufacturer’s individual site)</w:t>
      </w:r>
    </w:p>
    <w:p w:rsidR="00000000" w:rsidDel="00000000" w:rsidP="00000000" w:rsidRDefault="00000000" w:rsidRPr="00000000" w14:paraId="00000008">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(Excuse): Initially we will be scraping from the manufacturer. Later when established, we will ask manufacturers to provide an API to their inventory DB.</w:t>
      </w:r>
    </w:p>
    <w:p w:rsidR="00000000" w:rsidDel="00000000" w:rsidP="00000000" w:rsidRDefault="00000000" w:rsidRPr="00000000" w14:paraId="00000009">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Scrape Rep &amp; Titan old stock bot</w:t>
      </w:r>
    </w:p>
    <w:p w:rsidR="00000000" w:rsidDel="00000000" w:rsidP="00000000" w:rsidRDefault="00000000" w:rsidRPr="00000000" w14:paraId="0000000A">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Needs crawling functionality to scrape sites to get all of the URLs of the products</w:t>
      </w:r>
    </w:p>
    <w:p w:rsidR="00000000" w:rsidDel="00000000" w:rsidP="00000000" w:rsidRDefault="00000000" w:rsidRPr="00000000" w14:paraId="0000000B">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specs for the products</w:t>
      </w:r>
    </w:p>
    <w:p w:rsidR="00000000" w:rsidDel="00000000" w:rsidP="00000000" w:rsidRDefault="00000000" w:rsidRPr="00000000" w14:paraId="0000000C">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user pool, possibly cognito</w:t>
      </w:r>
    </w:p>
    <w:p w:rsidR="00000000" w:rsidDel="00000000" w:rsidP="00000000" w:rsidRDefault="00000000" w:rsidRPr="00000000" w14:paraId="0000000D">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frontend feature to let users sign up for product updated (either email or text)</w:t>
      </w:r>
    </w:p>
    <w:p w:rsidR="00000000" w:rsidDel="00000000" w:rsidP="00000000" w:rsidRDefault="00000000" w:rsidRPr="00000000" w14:paraId="0000000E">
      <w:pPr>
        <w:numPr>
          <w:ilvl w:val="1"/>
          <w:numId w:val="1"/>
        </w:numPr>
        <w:spacing w:line="480" w:lineRule="auto"/>
        <w:ind w:left="1440" w:hanging="360"/>
        <w:rPr>
          <w:ins w:author="Michael Makris" w:id="4" w:date="2021-04-23T16:53:08Z"/>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User: account name, email address and/or phone number, product</w:t>
      </w:r>
      <w:del w:author="Michael Makris" w:id="1" w:date="2021-04-23T16:53:39Z">
        <w:r w:rsidDel="00000000" w:rsidR="00000000" w:rsidRPr="00000000">
          <w:rPr>
            <w:sz w:val="24"/>
            <w:szCs w:val="24"/>
            <w:rtl w:val="0"/>
          </w:rPr>
          <w:delText xml:space="preserve"> </w:delText>
        </w:r>
      </w:del>
      <w:ins w:author="Michael Makris" w:id="1" w:date="2021-04-23T16:53:39Z">
        <w:r w:rsidDel="00000000" w:rsidR="00000000" w:rsidRPr="00000000">
          <w:rPr>
            <w:sz w:val="24"/>
            <w:szCs w:val="24"/>
            <w:rtl w:val="0"/>
          </w:rPr>
          <w:t xml:space="preserve">_</w:t>
        </w:r>
      </w:ins>
      <w:r w:rsidDel="00000000" w:rsidR="00000000" w:rsidRPr="00000000">
        <w:rPr>
          <w:sz w:val="24"/>
          <w:szCs w:val="24"/>
          <w:rtl w:val="0"/>
        </w:rPr>
        <w:t xml:space="preserve">name, </w:t>
      </w:r>
      <w:ins w:author="Michael Makris" w:id="2" w:date="2021-04-23T16:52:27Z">
        <w:r w:rsidDel="00000000" w:rsidR="00000000" w:rsidRPr="00000000">
          <w:rPr>
            <w:sz w:val="24"/>
            <w:szCs w:val="24"/>
            <w:rtl w:val="0"/>
          </w:rPr>
          <w:t xml:space="preserve">notification_frequency (number of hours) </w:t>
        </w:r>
      </w:ins>
      <w:r w:rsidDel="00000000" w:rsidR="00000000" w:rsidRPr="00000000">
        <w:rPr>
          <w:sz w:val="24"/>
          <w:szCs w:val="24"/>
          <w:rtl w:val="0"/>
        </w:rPr>
        <w:t xml:space="preserve">and </w:t>
      </w:r>
      <w:ins w:author="Michael Makris" w:id="3" w:date="2021-04-23T16:53:03Z">
        <w:r w:rsidDel="00000000" w:rsidR="00000000" w:rsidRPr="00000000">
          <w:rPr>
            <w:sz w:val="24"/>
            <w:szCs w:val="24"/>
            <w:rtl w:val="0"/>
          </w:rPr>
          <w:t xml:space="preserve">Last_</w:t>
        </w:r>
      </w:ins>
      <w:r w:rsidDel="00000000" w:rsidR="00000000" w:rsidRPr="00000000">
        <w:rPr>
          <w:sz w:val="24"/>
          <w:szCs w:val="24"/>
          <w:rtl w:val="0"/>
        </w:rPr>
        <w:t xml:space="preserve">Notification_Sent</w:t>
      </w:r>
      <w:ins w:author="Michael Makris" w:id="4" w:date="2021-04-23T16:53:08Z">
        <w:r w:rsidDel="00000000" w:rsidR="00000000" w:rsidRPr="00000000">
          <w:rPr>
            <w:sz w:val="24"/>
            <w:szCs w:val="24"/>
            <w:rtl w:val="0"/>
          </w:rPr>
          <w:t xml:space="preserve"> (Date/Time)</w:t>
        </w:r>
      </w:ins>
    </w:p>
    <w:p w:rsidR="00000000" w:rsidDel="00000000" w:rsidP="00000000" w:rsidRDefault="00000000" w:rsidRPr="00000000" w14:paraId="0000000F">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ins w:author="Michael Makris" w:id="4" w:date="2021-04-23T16:53:08Z">
        <w:r w:rsidDel="00000000" w:rsidR="00000000" w:rsidRPr="00000000">
          <w:rPr>
            <w:sz w:val="24"/>
            <w:szCs w:val="24"/>
            <w:rtl w:val="0"/>
          </w:rPr>
          <w:t xml:space="preserve">if current_time &gt; </w:t>
        </w:r>
        <w:r w:rsidDel="00000000" w:rsidR="00000000" w:rsidRPr="00000000">
          <w:rPr>
            <w:sz w:val="24"/>
            <w:szCs w:val="24"/>
            <w:rtl w:val="0"/>
          </w:rPr>
          <w:t xml:space="preserve">Last_Notification_Sent + notification_frequency  then send notification</w:t>
        </w:r>
      </w:ins>
      <w:del w:author="Michael Makris" w:id="4" w:date="2021-04-23T16:53:08Z">
        <w:r w:rsidDel="00000000" w:rsidR="00000000" w:rsidRPr="00000000">
          <w:rPr>
            <w:sz w:val="24"/>
            <w:szCs w:val="24"/>
            <w:rtl w:val="0"/>
          </w:rPr>
          <w:delText xml:space="preserve"> (Boolean so only notify once)</w:delText>
        </w:r>
      </w:del>
      <w:r w:rsidDel="00000000" w:rsidR="00000000" w:rsidRPr="00000000">
        <w:rPr>
          <w:rtl w:val="0"/>
        </w:rPr>
      </w:r>
    </w:p>
    <w:p w:rsidR="00000000" w:rsidDel="00000000" w:rsidP="00000000" w:rsidRDefault="00000000" w:rsidRPr="00000000" w14:paraId="00000010">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Contact user if item is in stock (if stock is True)</w:t>
      </w:r>
    </w:p>
    <w:p w:rsidR="00000000" w:rsidDel="00000000" w:rsidP="00000000" w:rsidRDefault="00000000" w:rsidRPr="00000000" w14:paraId="00000011">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Ask user how many times they would like to be notified, and the frequency (1 per day, 1 per 3 day, 1 per week)</w:t>
      </w:r>
    </w:p>
    <w:p w:rsidR="00000000" w:rsidDel="00000000" w:rsidP="00000000" w:rsidRDefault="00000000" w:rsidRPr="00000000" w14:paraId="00000012">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Trigger when stock is true that sends a notification to a user after every scrape. Method to send only once, possibly remove record once notified</w:t>
      </w:r>
    </w:p>
    <w:p w:rsidR="00000000" w:rsidDel="00000000" w:rsidP="00000000" w:rsidRDefault="00000000" w:rsidRPr="00000000" w14:paraId="00000013">
      <w:pPr>
        <w:numPr>
          <w:ilvl w:val="0"/>
          <w:numId w:val="1"/>
        </w:numPr>
        <w:spacing w:line="480" w:lineRule="auto"/>
        <w:ind w:left="720" w:hanging="360"/>
        <w:rPr>
          <w:sz w:val="24"/>
          <w:szCs w:val="24"/>
          <w:rPrChange w:author="Michael Makris" w:id="0" w:date="2021-04-23T16:52:03Z">
            <w:rPr>
              <w:sz w:val="24"/>
              <w:szCs w:val="24"/>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Scrape every morning to update our inventory.</w:t>
      </w:r>
    </w:p>
    <w:p w:rsidR="00000000" w:rsidDel="00000000" w:rsidP="00000000" w:rsidRDefault="00000000" w:rsidRPr="00000000" w14:paraId="00000014">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Way to display items they have currently requested to be notified for, and ability to remove those items</w:t>
      </w:r>
    </w:p>
    <w:p w:rsidR="00000000" w:rsidDel="00000000" w:rsidP="00000000" w:rsidRDefault="00000000" w:rsidRPr="00000000" w14:paraId="00000015">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ElasticSearch:</w:t>
      </w:r>
    </w:p>
    <w:p w:rsidR="00000000" w:rsidDel="00000000" w:rsidP="00000000" w:rsidRDefault="00000000" w:rsidRPr="00000000" w14:paraId="00000016">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Just stores the </w:t>
      </w:r>
      <w:r w:rsidDel="00000000" w:rsidR="00000000" w:rsidRPr="00000000">
        <w:rPr>
          <w:sz w:val="24"/>
          <w:szCs w:val="24"/>
          <w:u w:val="single"/>
          <w:rtl w:val="0"/>
        </w:rPr>
        <w:t xml:space="preserve">product name</w:t>
      </w:r>
      <w:r w:rsidDel="00000000" w:rsidR="00000000" w:rsidRPr="00000000">
        <w:rPr>
          <w:sz w:val="24"/>
          <w:szCs w:val="24"/>
          <w:rtl w:val="0"/>
        </w:rPr>
        <w:t xml:space="preserve"> of the items in stock</w:t>
      </w:r>
    </w:p>
    <w:p w:rsidR="00000000" w:rsidDel="00000000" w:rsidP="00000000" w:rsidRDefault="00000000" w:rsidRPr="00000000" w14:paraId="00000017">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Wipe the index when scraping and just add product names that are in stock</w:t>
      </w:r>
    </w:p>
    <w:p w:rsidR="00000000" w:rsidDel="00000000" w:rsidP="00000000" w:rsidRDefault="00000000" w:rsidRPr="00000000" w14:paraId="00000018">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Look to user table and create an array in the ES index so you have an array of subscribers, store as JSON</w:t>
      </w:r>
    </w:p>
    <w:p w:rsidR="00000000" w:rsidDel="00000000" w:rsidP="00000000" w:rsidRDefault="00000000" w:rsidRPr="00000000" w14:paraId="00000019">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EC2 to Lambda:</w:t>
      </w:r>
    </w:p>
    <w:p w:rsidR="00000000" w:rsidDel="00000000" w:rsidP="00000000" w:rsidRDefault="00000000" w:rsidRPr="00000000" w14:paraId="0000001A">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File in s3</w:t>
      </w:r>
    </w:p>
    <w:p w:rsidR="00000000" w:rsidDel="00000000" w:rsidP="00000000" w:rsidRDefault="00000000" w:rsidRPr="00000000" w14:paraId="0000001B">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S3 trigger lambda on insert</w:t>
      </w:r>
    </w:p>
    <w:p w:rsidR="00000000" w:rsidDel="00000000" w:rsidP="00000000" w:rsidRDefault="00000000" w:rsidRPr="00000000" w14:paraId="0000001C">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When ec2 function finishes add file to the s3 bucket, thus triggering the lambda</w:t>
      </w:r>
    </w:p>
    <w:p w:rsidR="00000000" w:rsidDel="00000000" w:rsidP="00000000" w:rsidRDefault="00000000" w:rsidRPr="00000000" w14:paraId="0000001D">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The lambda will then use SES and SNS to text/email</w:t>
      </w:r>
    </w:p>
    <w:p w:rsidR="00000000" w:rsidDel="00000000" w:rsidP="00000000" w:rsidRDefault="00000000" w:rsidRPr="00000000" w14:paraId="0000001E">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 Efficiency of Scraping</w:t>
      </w:r>
    </w:p>
    <w:p w:rsidR="00000000" w:rsidDel="00000000" w:rsidP="00000000" w:rsidRDefault="00000000" w:rsidRPr="00000000" w14:paraId="0000001F">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Split it into three EC2 instances where each instance handles one manufacturer</w:t>
      </w:r>
    </w:p>
    <w:p w:rsidR="00000000" w:rsidDel="00000000" w:rsidP="00000000" w:rsidRDefault="00000000" w:rsidRPr="00000000" w14:paraId="00000020">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“We are scraping constantly with 3 instances for efficiency and response time”</w:t>
      </w:r>
    </w:p>
    <w:p w:rsidR="00000000" w:rsidDel="00000000" w:rsidP="00000000" w:rsidRDefault="00000000" w:rsidRPr="00000000" w14:paraId="00000021">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2">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3">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4">
      <w:pPr>
        <w:spacing w:line="480" w:lineRule="auto"/>
        <w:rPr>
          <w:ins w:author="Michael Makris" w:id="5" w:date="2021-04-23T17:28:38Z"/>
          <w:sz w:val="24"/>
          <w:szCs w:val="24"/>
        </w:rPr>
      </w:pPr>
      <w:ins w:author="Michael Makris" w:id="5" w:date="2021-04-23T17:28:38Z">
        <w:r w:rsidDel="00000000" w:rsidR="00000000" w:rsidRPr="00000000">
          <w:br w:type="page"/>
        </w:r>
        <w:r w:rsidDel="00000000" w:rsidR="00000000" w:rsidRPr="00000000">
          <w:rPr>
            <w:rtl w:val="0"/>
          </w:rPr>
        </w:r>
      </w:ins>
    </w:p>
    <w:p w:rsidR="00000000" w:rsidDel="00000000" w:rsidP="00000000" w:rsidRDefault="00000000" w:rsidRPr="00000000" w14:paraId="00000025">
      <w:pPr>
        <w:spacing w:line="480" w:lineRule="auto"/>
        <w:rPr>
          <w:ins w:author="Michael Makris" w:id="5" w:date="2021-04-23T17:28:38Z"/>
          <w:sz w:val="24"/>
          <w:szCs w:val="24"/>
        </w:rPr>
      </w:pPr>
      <w:ins w:author="Michael Makris" w:id="5" w:date="2021-04-23T17:28:38Z">
        <w:r w:rsidDel="00000000" w:rsidR="00000000" w:rsidRPr="00000000">
          <w:rPr>
            <w:sz w:val="24"/>
            <w:szCs w:val="24"/>
            <w:rtl w:val="0"/>
          </w:rPr>
          <w:t xml:space="preserve">Workflows:</w:t>
        </w:r>
      </w:ins>
    </w:p>
    <w:p w:rsidR="00000000" w:rsidDel="00000000" w:rsidP="00000000" w:rsidRDefault="00000000" w:rsidRPr="00000000" w14:paraId="00000026">
      <w:pPr>
        <w:numPr>
          <w:ilvl w:val="0"/>
          <w:numId w:val="2"/>
        </w:numPr>
        <w:spacing w:line="480" w:lineRule="auto"/>
        <w:ind w:left="720" w:hanging="360"/>
        <w:rPr>
          <w:ins w:author="Michael Makris" w:id="5" w:date="2021-04-23T17:28:38Z"/>
          <w:sz w:val="24"/>
          <w:szCs w:val="24"/>
          <w:u w:val="none"/>
        </w:rPr>
      </w:pPr>
      <w:ins w:author="Michael Makris" w:id="5" w:date="2021-04-23T17:28:38Z">
        <w:commentRangeStart w:id="0"/>
        <w:r w:rsidDel="00000000" w:rsidR="00000000" w:rsidRPr="00000000">
          <w:rPr>
            <w:sz w:val="24"/>
            <w:szCs w:val="24"/>
            <w:rtl w:val="0"/>
          </w:rPr>
          <w:t xml:space="preserve">Scrape manufacturers to find which products are in stock</w:t>
        </w:r>
      </w:ins>
    </w:p>
    <w:p w:rsidR="00000000" w:rsidDel="00000000" w:rsidP="00000000" w:rsidRDefault="00000000" w:rsidRPr="00000000" w14:paraId="00000027">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One EC2 instance process for each manufacturer</w:t>
        </w:r>
      </w:ins>
    </w:p>
    <w:p w:rsidR="00000000" w:rsidDel="00000000" w:rsidP="00000000" w:rsidRDefault="00000000" w:rsidRPr="00000000" w14:paraId="00000028">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Process crawls manufacturer website and identifies if each product is in stock.</w:t>
        </w:r>
      </w:ins>
    </w:p>
    <w:p w:rsidR="00000000" w:rsidDel="00000000" w:rsidP="00000000" w:rsidRDefault="00000000" w:rsidRPr="00000000" w14:paraId="00000029">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If in stock, store in list </w:t>
        </w:r>
      </w:ins>
    </w:p>
    <w:p w:rsidR="00000000" w:rsidDel="00000000" w:rsidP="00000000" w:rsidRDefault="00000000" w:rsidRPr="00000000" w14:paraId="0000002A">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Update DynamoDB status for all the products of that manufacturer.</w:t>
        </w:r>
      </w:ins>
    </w:p>
    <w:p w:rsidR="00000000" w:rsidDel="00000000" w:rsidP="00000000" w:rsidRDefault="00000000" w:rsidRPr="00000000" w14:paraId="0000002B">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At end of scrape, create a file in S3 bucket with list of products in stock.</w:t>
        </w:r>
      </w:ins>
    </w:p>
    <w:p w:rsidR="00000000" w:rsidDel="00000000" w:rsidP="00000000" w:rsidRDefault="00000000" w:rsidRPr="00000000" w14:paraId="0000002C">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S3 bucket insert triggers lambda (LF5.py).</w:t>
        </w:r>
      </w:ins>
    </w:p>
    <w:p w:rsidR="00000000" w:rsidDel="00000000" w:rsidP="00000000" w:rsidRDefault="00000000" w:rsidRPr="00000000" w14:paraId="0000002D">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Lambda pulls filename from event and processes list of products in stock.</w:t>
        </w:r>
      </w:ins>
    </w:p>
    <w:p w:rsidR="00000000" w:rsidDel="00000000" w:rsidP="00000000" w:rsidRDefault="00000000" w:rsidRPr="00000000" w14:paraId="0000002E">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product, look up in ES list of users to notify.</w:t>
        </w:r>
      </w:ins>
    </w:p>
    <w:p w:rsidR="00000000" w:rsidDel="00000000" w:rsidP="00000000" w:rsidRDefault="00000000" w:rsidRPr="00000000" w14:paraId="0000002F">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Build text message and email.</w:t>
        </w:r>
      </w:ins>
    </w:p>
    <w:p w:rsidR="00000000" w:rsidDel="00000000" w:rsidP="00000000" w:rsidRDefault="00000000" w:rsidRPr="00000000" w14:paraId="00000030">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user, if </w:t>
        </w:r>
        <w:r w:rsidDel="00000000" w:rsidR="00000000" w:rsidRPr="00000000">
          <w:rPr>
            <w:sz w:val="24"/>
            <w:szCs w:val="24"/>
            <w:rtl w:val="0"/>
          </w:rPr>
          <w:t xml:space="preserve">current_time &gt; user.Last_Notification_Sent + user.notification_frequency then send notification(s</w:t>
        </w:r>
        <w:commentRangeEnd w:id="0"/>
        <w:r w:rsidDel="00000000" w:rsidR="00000000" w:rsidRPr="00000000">
          <w:commentReference w:id="0"/>
        </w:r>
        <w:r w:rsidDel="00000000" w:rsidR="00000000" w:rsidRPr="00000000">
          <w:rPr>
            <w:sz w:val="24"/>
            <w:szCs w:val="24"/>
            <w:rtl w:val="0"/>
          </w:rPr>
          <w:t xml:space="preserve">) depending on if user.email and user.phone are populated.</w:t>
        </w:r>
      </w:ins>
    </w:p>
    <w:p w:rsidR="00000000" w:rsidDel="00000000" w:rsidP="00000000" w:rsidRDefault="00000000" w:rsidRPr="00000000" w14:paraId="00000031">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list of products in dynamodb and ES (one time manual? or separate workflow)</w:t>
        </w:r>
      </w:ins>
    </w:p>
    <w:p w:rsidR="00000000" w:rsidDel="00000000" w:rsidP="00000000" w:rsidRDefault="00000000" w:rsidRPr="00000000" w14:paraId="00000032">
      <w:pPr>
        <w:numPr>
          <w:ilvl w:val="1"/>
          <w:numId w:val="2"/>
        </w:numPr>
        <w:spacing w:line="480" w:lineRule="auto"/>
        <w:ind w:left="1440" w:hanging="360"/>
        <w:rPr>
          <w:ins w:author="Michael Makris" w:id="5" w:date="2021-04-23T17:28:38Z"/>
          <w:sz w:val="24"/>
          <w:szCs w:val="24"/>
        </w:rPr>
      </w:pPr>
      <w:ins w:author="Michael Makris" w:id="5" w:date="2021-04-23T17:28:38Z">
        <w:r w:rsidDel="00000000" w:rsidR="00000000" w:rsidRPr="00000000">
          <w:rPr>
            <w:sz w:val="24"/>
            <w:szCs w:val="24"/>
            <w:rtl w:val="0"/>
          </w:rPr>
          <w:t xml:space="preserve">ElasticSearch:</w:t>
        </w:r>
      </w:ins>
    </w:p>
    <w:p w:rsidR="00000000" w:rsidDel="00000000" w:rsidP="00000000" w:rsidRDefault="00000000" w:rsidRPr="00000000" w14:paraId="00000033">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Index on the manufacturer_</w:t>
        </w:r>
        <w:r w:rsidDel="00000000" w:rsidR="00000000" w:rsidRPr="00000000">
          <w:rPr>
            <w:sz w:val="24"/>
            <w:szCs w:val="24"/>
            <w:rtl w:val="0"/>
          </w:rPr>
          <w:t xml:space="preserve">product name</w:t>
        </w:r>
        <w:r w:rsidDel="00000000" w:rsidR="00000000" w:rsidRPr="00000000">
          <w:rPr>
            <w:sz w:val="24"/>
            <w:szCs w:val="24"/>
            <w:rtl w:val="0"/>
          </w:rPr>
          <w:t xml:space="preserve"> of all products</w:t>
        </w:r>
      </w:ins>
    </w:p>
    <w:p w:rsidR="00000000" w:rsidDel="00000000" w:rsidP="00000000" w:rsidRDefault="00000000" w:rsidRPr="00000000" w14:paraId="00000034">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Look to user table and create an array for the ES product index so you have an array of subscribers, store as JSON</w:t>
        </w:r>
      </w:ins>
    </w:p>
    <w:p w:rsidR="00000000" w:rsidDel="00000000" w:rsidP="00000000" w:rsidRDefault="00000000" w:rsidRPr="00000000" w14:paraId="00000035">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DynamoDB Products table</w:t>
        </w:r>
      </w:ins>
    </w:p>
    <w:p w:rsidR="00000000" w:rsidDel="00000000" w:rsidP="00000000" w:rsidRDefault="00000000" w:rsidRPr="00000000" w14:paraId="00000036">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One time manual insertion of all products with primary key  Manufacturer + Product Name</w:t>
        </w:r>
        <w:r w:rsidDel="00000000" w:rsidR="00000000" w:rsidRPr="00000000">
          <w:rPr>
            <w:sz w:val="24"/>
            <w:szCs w:val="24"/>
            <w:rtl w:val="0"/>
          </w:rPr>
          <w:t xml:space="preserve"> </w:t>
        </w:r>
        <w:r w:rsidDel="00000000" w:rsidR="00000000" w:rsidRPr="00000000">
          <w:rPr>
            <w:sz w:val="24"/>
            <w:szCs w:val="24"/>
            <w:rtl w:val="0"/>
          </w:rPr>
          <w:t xml:space="preserve">- TBD to automate</w:t>
        </w:r>
      </w:ins>
    </w:p>
    <w:p w:rsidR="00000000" w:rsidDel="00000000" w:rsidP="00000000" w:rsidRDefault="00000000" w:rsidRPr="00000000" w14:paraId="00000037">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InStock flag to update with every scrape and provide status to lambda for front-end queries.</w:t>
        </w:r>
      </w:ins>
    </w:p>
    <w:p w:rsidR="00000000" w:rsidDel="00000000" w:rsidP="00000000" w:rsidRDefault="00000000" w:rsidRPr="00000000" w14:paraId="00000038">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Schema:</w:t>
        </w:r>
      </w:ins>
    </w:p>
    <w:p w:rsidR="00000000" w:rsidDel="00000000" w:rsidP="00000000" w:rsidRDefault="00000000" w:rsidRPr="00000000" w14:paraId="00000039">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ID (string, Manufacturer + Product Name, PK)</w:t>
        </w:r>
      </w:ins>
    </w:p>
    <w:p w:rsidR="00000000" w:rsidDel="00000000" w:rsidP="00000000" w:rsidRDefault="00000000" w:rsidRPr="00000000" w14:paraId="0000003A">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Manufacturer (string)</w:t>
        </w:r>
      </w:ins>
    </w:p>
    <w:p w:rsidR="00000000" w:rsidDel="00000000" w:rsidP="00000000" w:rsidRDefault="00000000" w:rsidRPr="00000000" w14:paraId="0000003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w:t>
        </w:r>
      </w:ins>
    </w:p>
    <w:p w:rsidR="00000000" w:rsidDel="00000000" w:rsidP="00000000" w:rsidRDefault="00000000" w:rsidRPr="00000000" w14:paraId="0000003C">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Type (string)</w:t>
        </w:r>
      </w:ins>
    </w:p>
    <w:p w:rsidR="00000000" w:rsidDel="00000000" w:rsidP="00000000" w:rsidRDefault="00000000" w:rsidRPr="00000000" w14:paraId="0000003D">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URL (string)</w:t>
        </w:r>
      </w:ins>
    </w:p>
    <w:p w:rsidR="00000000" w:rsidDel="00000000" w:rsidP="00000000" w:rsidRDefault="00000000" w:rsidRPr="00000000" w14:paraId="0000003E">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InStock (bool)</w:t>
        </w:r>
      </w:ins>
    </w:p>
    <w:p w:rsidR="00000000" w:rsidDel="00000000" w:rsidP="00000000" w:rsidRDefault="00000000" w:rsidRPr="00000000" w14:paraId="0000003F">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LastUpdate (Date/Time)</w:t>
        </w:r>
      </w:ins>
    </w:p>
    <w:p w:rsidR="00000000" w:rsidDel="00000000" w:rsidP="00000000" w:rsidRDefault="00000000" w:rsidRPr="00000000" w14:paraId="00000040">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subscribe to get notifications for products</w:t>
        </w:r>
      </w:ins>
    </w:p>
    <w:p w:rsidR="00000000" w:rsidDel="00000000" w:rsidP="00000000" w:rsidRDefault="00000000" w:rsidRPr="00000000" w14:paraId="00000041">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ElasticSearch</w:t>
        </w:r>
      </w:ins>
    </w:p>
    <w:p w:rsidR="00000000" w:rsidDel="00000000" w:rsidP="00000000" w:rsidRDefault="00000000" w:rsidRPr="00000000" w14:paraId="00000042">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domain of user subscriptions to products </w:t>
        </w:r>
      </w:ins>
    </w:p>
    <w:p w:rsidR="00000000" w:rsidDel="00000000" w:rsidP="00000000" w:rsidRDefault="00000000" w:rsidRPr="00000000" w14:paraId="00000043">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manufacturer_</w:t>
        </w:r>
        <w:r w:rsidDel="00000000" w:rsidR="00000000" w:rsidRPr="00000000">
          <w:rPr>
            <w:sz w:val="24"/>
            <w:szCs w:val="24"/>
            <w:rtl w:val="0"/>
          </w:rPr>
          <w:t xml:space="preserve">product name </w:t>
        </w:r>
        <w:r w:rsidDel="00000000" w:rsidR="00000000" w:rsidRPr="00000000">
          <w:rPr>
            <w:sz w:val="24"/>
            <w:szCs w:val="24"/>
            <w:rtl w:val="0"/>
          </w:rPr>
          <w:t xml:space="preserve">add an array of users interested in product</w:t>
        </w:r>
      </w:ins>
    </w:p>
    <w:p w:rsidR="00000000" w:rsidDel="00000000" w:rsidP="00000000" w:rsidRDefault="00000000" w:rsidRPr="00000000" w14:paraId="00000044">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Domain 'subscription' schema:</w:t>
        </w:r>
      </w:ins>
    </w:p>
    <w:p w:rsidR="00000000" w:rsidDel="00000000" w:rsidP="00000000" w:rsidRDefault="00000000" w:rsidRPr="00000000" w14:paraId="00000045">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 Manufacturer + Product Name)</w:t>
        </w:r>
      </w:ins>
    </w:p>
    <w:p w:rsidR="00000000" w:rsidDel="00000000" w:rsidP="00000000" w:rsidRDefault="00000000" w:rsidRPr="00000000" w14:paraId="00000046">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(string array, UserName)</w:t>
        </w:r>
      </w:ins>
    </w:p>
    <w:p w:rsidR="00000000" w:rsidDel="00000000" w:rsidP="00000000" w:rsidRDefault="00000000" w:rsidRPr="00000000" w14:paraId="00000047">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DynamoDB</w:t>
        </w:r>
      </w:ins>
    </w:p>
    <w:p w:rsidR="00000000" w:rsidDel="00000000" w:rsidP="00000000" w:rsidRDefault="00000000" w:rsidRPr="00000000" w14:paraId="00000048">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table of user information. </w:t>
        </w:r>
      </w:ins>
    </w:p>
    <w:p w:rsidR="00000000" w:rsidDel="00000000" w:rsidP="00000000" w:rsidRDefault="00000000" w:rsidRPr="00000000" w14:paraId="00000049">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 schema:</w:t>
        </w:r>
      </w:ins>
    </w:p>
    <w:p w:rsidR="00000000" w:rsidDel="00000000" w:rsidP="00000000" w:rsidRDefault="00000000" w:rsidRPr="00000000" w14:paraId="0000004A">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UserName (string, PK)</w:t>
        </w:r>
      </w:ins>
    </w:p>
    <w:p w:rsidR="00000000" w:rsidDel="00000000" w:rsidP="00000000" w:rsidRDefault="00000000" w:rsidRPr="00000000" w14:paraId="0000004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Email (string)</w:t>
        </w:r>
      </w:ins>
    </w:p>
    <w:p w:rsidR="00000000" w:rsidDel="00000000" w:rsidP="00000000" w:rsidRDefault="00000000" w:rsidRPr="00000000" w14:paraId="0000004C">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Phone (string)</w:t>
        </w:r>
      </w:ins>
    </w:p>
    <w:p w:rsidR="00000000" w:rsidDel="00000000" w:rsidP="00000000" w:rsidRDefault="00000000" w:rsidRPr="00000000" w14:paraId="0000004D">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 Manufacturer + Product Name, PK of Product table)</w:t>
        </w:r>
      </w:ins>
    </w:p>
    <w:p w:rsidR="00000000" w:rsidDel="00000000" w:rsidP="00000000" w:rsidRDefault="00000000" w:rsidRPr="00000000" w14:paraId="0000004E">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NotificationFrequency (int, number of hours)</w:t>
        </w:r>
      </w:ins>
    </w:p>
    <w:p w:rsidR="00000000" w:rsidDel="00000000" w:rsidP="00000000" w:rsidRDefault="00000000" w:rsidRPr="00000000" w14:paraId="0000004F">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LastNotificationSent (Date/Time)</w:t>
        </w:r>
      </w:ins>
    </w:p>
    <w:p w:rsidR="00000000" w:rsidDel="00000000" w:rsidP="00000000" w:rsidRDefault="00000000" w:rsidRPr="00000000" w14:paraId="00000050">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Need to authenticate and identify users in the future with cognito</w:t>
        </w:r>
      </w:ins>
    </w:p>
    <w:p w:rsidR="00000000" w:rsidDel="00000000" w:rsidP="00000000" w:rsidRDefault="00000000" w:rsidRPr="00000000" w14:paraId="00000051">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Process</w:t>
        </w:r>
      </w:ins>
    </w:p>
    <w:p w:rsidR="00000000" w:rsidDel="00000000" w:rsidP="00000000" w:rsidRDefault="00000000" w:rsidRPr="00000000" w14:paraId="00000052">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When user subscribes to be notified for a product, user record is created through API Gateway by Lambda into DynamoDB User table. One entry per subscription.</w:t>
        </w:r>
      </w:ins>
    </w:p>
    <w:p w:rsidR="00000000" w:rsidDel="00000000" w:rsidP="00000000" w:rsidRDefault="00000000" w:rsidRPr="00000000" w14:paraId="00000053">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Also, ES is updated for product to include user in array.</w:t>
        </w:r>
      </w:ins>
    </w:p>
    <w:p w:rsidR="00000000" w:rsidDel="00000000" w:rsidP="00000000" w:rsidRDefault="00000000" w:rsidRPr="00000000" w14:paraId="00000054">
      <w:pPr>
        <w:numPr>
          <w:ilvl w:val="0"/>
          <w:numId w:val="2"/>
        </w:numPr>
        <w:spacing w:line="480" w:lineRule="auto"/>
        <w:ind w:left="720" w:hanging="360"/>
        <w:rPr>
          <w:ins w:author="Michael Makris" w:id="5" w:date="2021-04-23T17:28:38Z"/>
          <w:sz w:val="24"/>
          <w:szCs w:val="24"/>
        </w:rPr>
      </w:pPr>
      <w:ins w:author="Michael Makris" w:id="5" w:date="2021-04-23T17:28:38Z">
        <w:r w:rsidDel="00000000" w:rsidR="00000000" w:rsidRPr="00000000">
          <w:rPr>
            <w:sz w:val="24"/>
            <w:szCs w:val="24"/>
            <w:rtl w:val="0"/>
          </w:rPr>
          <w:t xml:space="preserve">Users unsubscribe to get notifications for products</w:t>
        </w:r>
      </w:ins>
    </w:p>
    <w:p w:rsidR="00000000" w:rsidDel="00000000" w:rsidP="00000000" w:rsidRDefault="00000000" w:rsidRPr="00000000" w14:paraId="00000055">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see on front-end list of products they are subscribed to. They can select to be removed from those notifications.</w:t>
        </w:r>
      </w:ins>
    </w:p>
    <w:p w:rsidR="00000000" w:rsidDel="00000000" w:rsidP="00000000" w:rsidRDefault="00000000" w:rsidRPr="00000000" w14:paraId="00000056">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to Lambda to remove user from ES user array for product and to remove record from DynamoDB.</w:t>
        </w:r>
        <w:r w:rsidDel="00000000" w:rsidR="00000000" w:rsidRPr="00000000">
          <w:rPr>
            <w:rtl w:val="0"/>
          </w:rPr>
        </w:r>
      </w:ins>
    </w:p>
    <w:p w:rsidR="00000000" w:rsidDel="00000000" w:rsidP="00000000" w:rsidRDefault="00000000" w:rsidRPr="00000000" w14:paraId="00000057">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Update front-end with new inventory state constantly</w:t>
        </w:r>
      </w:ins>
    </w:p>
    <w:p w:rsidR="00000000" w:rsidDel="00000000" w:rsidP="00000000" w:rsidRDefault="00000000" w:rsidRPr="00000000" w14:paraId="00000058">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to Lambda to query which items are in stock, build page response to display to user.</w:t>
        </w:r>
      </w:ins>
    </w:p>
    <w:p w:rsidR="00000000" w:rsidDel="00000000" w:rsidP="00000000" w:rsidRDefault="00000000" w:rsidRPr="00000000" w14:paraId="00000059">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to Lambda to query for list of Product Types and Manufacturers to display on home page for Product search.</w:t>
        </w:r>
      </w:ins>
    </w:p>
    <w:p w:rsidR="00000000" w:rsidDel="00000000" w:rsidP="00000000" w:rsidRDefault="00000000" w:rsidRPr="00000000" w14:paraId="0000005A">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Type schema</w:t>
        </w:r>
      </w:ins>
    </w:p>
    <w:p w:rsidR="00000000" w:rsidDel="00000000" w:rsidP="00000000" w:rsidRDefault="00000000" w:rsidRPr="00000000" w14:paraId="0000005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Type (string)</w:t>
        </w:r>
      </w:ins>
    </w:p>
    <w:p w:rsidR="00000000" w:rsidDel="00000000" w:rsidP="00000000" w:rsidRDefault="00000000" w:rsidRPr="00000000" w14:paraId="0000005C">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Active (string)</w:t>
        </w:r>
        <w:r w:rsidDel="00000000" w:rsidR="00000000" w:rsidRPr="00000000">
          <w:rPr>
            <w:rtl w:val="0"/>
          </w:rPr>
        </w:r>
      </w:ins>
    </w:p>
    <w:p w:rsidR="00000000" w:rsidDel="00000000" w:rsidP="00000000" w:rsidRDefault="00000000" w:rsidRPr="00000000" w14:paraId="0000005D">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URL (string, link to image)</w:t>
        </w:r>
      </w:ins>
    </w:p>
    <w:p w:rsidR="00000000" w:rsidDel="00000000" w:rsidP="00000000" w:rsidRDefault="00000000" w:rsidRPr="00000000" w14:paraId="0000005E">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LastUpdate (Date/Time)</w:t>
        </w:r>
        <w:r w:rsidDel="00000000" w:rsidR="00000000" w:rsidRPr="00000000">
          <w:rPr>
            <w:rtl w:val="0"/>
          </w:rPr>
        </w:r>
      </w:ins>
    </w:p>
    <w:p w:rsidR="00000000" w:rsidDel="00000000" w:rsidP="00000000" w:rsidRDefault="00000000" w:rsidRPr="00000000" w14:paraId="0000005F">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Manufacturer schema</w:t>
        </w:r>
      </w:ins>
    </w:p>
    <w:p w:rsidR="00000000" w:rsidDel="00000000" w:rsidP="00000000" w:rsidRDefault="00000000" w:rsidRPr="00000000" w14:paraId="00000060">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Manufacturer (string, PK)</w:t>
        </w:r>
      </w:ins>
    </w:p>
    <w:p w:rsidR="00000000" w:rsidDel="00000000" w:rsidP="00000000" w:rsidRDefault="00000000" w:rsidRPr="00000000" w14:paraId="00000061">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Active (string)</w:t>
        </w:r>
      </w:ins>
    </w:p>
    <w:p w:rsidR="00000000" w:rsidDel="00000000" w:rsidP="00000000" w:rsidRDefault="00000000" w:rsidRPr="00000000" w14:paraId="00000062">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URL (string, link to image logo)</w:t>
        </w:r>
      </w:ins>
    </w:p>
    <w:p w:rsidR="00000000" w:rsidDel="00000000" w:rsidP="00000000" w:rsidRDefault="00000000" w:rsidRPr="00000000" w14:paraId="00000063">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LastUpdate </w:t>
        </w:r>
        <w:r w:rsidDel="00000000" w:rsidR="00000000" w:rsidRPr="00000000">
          <w:rPr>
            <w:sz w:val="24"/>
            <w:szCs w:val="24"/>
            <w:rtl w:val="0"/>
          </w:rPr>
          <w:t xml:space="preserve">(Date/Time)</w:t>
        </w:r>
        <w:r w:rsidDel="00000000" w:rsidR="00000000" w:rsidRPr="00000000">
          <w:rPr>
            <w:rtl w:val="0"/>
          </w:rPr>
        </w:r>
      </w:ins>
    </w:p>
    <w:p w:rsidR="00000000" w:rsidDel="00000000" w:rsidP="00000000" w:rsidRDefault="00000000" w:rsidRPr="00000000" w14:paraId="00000064">
      <w:pPr>
        <w:spacing w:line="480" w:lineRule="auto"/>
        <w:ind w:left="0" w:firstLine="0"/>
        <w:rPr>
          <w:ins w:author="Michael Makris" w:id="5" w:date="2021-04-23T17:28:38Z"/>
          <w:sz w:val="24"/>
          <w:szCs w:val="24"/>
        </w:rPr>
      </w:pPr>
      <w:ins w:author="Michael Makris" w:id="5" w:date="2021-04-23T17:28:38Z">
        <w:r w:rsidDel="00000000" w:rsidR="00000000" w:rsidRPr="00000000">
          <w:br w:type="page"/>
        </w:r>
        <w:r w:rsidDel="00000000" w:rsidR="00000000" w:rsidRPr="00000000">
          <w:rPr>
            <w:rtl w:val="0"/>
          </w:rPr>
        </w:r>
      </w:ins>
    </w:p>
    <w:p w:rsidR="00000000" w:rsidDel="00000000" w:rsidP="00000000" w:rsidRDefault="00000000" w:rsidRPr="00000000" w14:paraId="00000065">
      <w:pPr>
        <w:spacing w:line="480" w:lineRule="auto"/>
        <w:ind w:left="0" w:firstLine="0"/>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66">
      <w:pPr>
        <w:spacing w:line="480" w:lineRule="auto"/>
        <w:rPr>
          <w:sz w:val="24"/>
          <w:szCs w:val="24"/>
          <w:u w:val="single"/>
        </w:rPr>
      </w:pPr>
      <w:r w:rsidDel="00000000" w:rsidR="00000000" w:rsidRPr="00000000">
        <w:rPr>
          <w:rtl w:val="0"/>
        </w:rPr>
      </w:r>
    </w:p>
    <w:p w:rsidR="00000000" w:rsidDel="00000000" w:rsidP="00000000" w:rsidRDefault="00000000" w:rsidRPr="00000000" w14:paraId="00000067">
      <w:pPr>
        <w:spacing w:line="480" w:lineRule="auto"/>
        <w:rPr>
          <w:sz w:val="24"/>
          <w:szCs w:val="24"/>
          <w:u w:val="single"/>
        </w:rPr>
      </w:pPr>
      <w:r w:rsidDel="00000000" w:rsidR="00000000" w:rsidRPr="00000000">
        <w:rPr>
          <w:sz w:val="24"/>
          <w:szCs w:val="24"/>
          <w:u w:val="single"/>
          <w:rtl w:val="0"/>
        </w:rPr>
        <w:t xml:space="preserve">Us-west-2 Oregon</w:t>
      </w:r>
    </w:p>
    <w:p w:rsidR="00000000" w:rsidDel="00000000" w:rsidP="00000000" w:rsidRDefault="00000000" w:rsidRPr="00000000" w14:paraId="00000068">
      <w:pPr>
        <w:spacing w:line="480" w:lineRule="auto"/>
        <w:rPr>
          <w:sz w:val="24"/>
          <w:szCs w:val="24"/>
          <w:u w:val="single"/>
        </w:rPr>
      </w:pPr>
      <w:r w:rsidDel="00000000" w:rsidR="00000000" w:rsidRPr="00000000">
        <w:rPr>
          <w:sz w:val="24"/>
          <w:szCs w:val="24"/>
          <w:u w:val="single"/>
          <w:rtl w:val="0"/>
        </w:rPr>
        <w:t xml:space="preserve">3/15/2021: Architecture Diagram</w:t>
      </w:r>
    </w:p>
    <w:p w:rsidR="00000000" w:rsidDel="00000000" w:rsidP="00000000" w:rsidRDefault="00000000" w:rsidRPr="00000000" w14:paraId="00000069">
      <w:pPr>
        <w:spacing w:line="480" w:lineRule="auto"/>
        <w:rPr>
          <w:sz w:val="24"/>
          <w:szCs w:val="24"/>
        </w:rPr>
      </w:pPr>
      <w:r w:rsidDel="00000000" w:rsidR="00000000" w:rsidRPr="00000000">
        <w:rPr>
          <w:sz w:val="24"/>
          <w:szCs w:val="24"/>
        </w:rPr>
        <w:drawing>
          <wp:inline distB="114300" distT="114300" distL="114300" distR="114300">
            <wp:extent cx="5963891" cy="3155603"/>
            <wp:effectExtent b="0" l="0" r="0" t="0"/>
            <wp:docPr id="1" name="image1.png"/>
            <a:graphic>
              <a:graphicData uri="http://schemas.openxmlformats.org/drawingml/2006/picture">
                <pic:pic>
                  <pic:nvPicPr>
                    <pic:cNvPr id="0" name="image1.png"/>
                    <pic:cNvPicPr preferRelativeResize="0"/>
                  </pic:nvPicPr>
                  <pic:blipFill>
                    <a:blip r:embed="rId7"/>
                    <a:srcRect b="2548" l="1121" r="2564" t="5276"/>
                    <a:stretch>
                      <a:fillRect/>
                    </a:stretch>
                  </pic:blipFill>
                  <pic:spPr>
                    <a:xfrm>
                      <a:off x="0" y="0"/>
                      <a:ext cx="5963891" cy="315560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rPr>
          <w:sz w:val="24"/>
          <w:szCs w:val="24"/>
          <w:u w:val="single"/>
        </w:rPr>
      </w:pPr>
      <w:r w:rsidDel="00000000" w:rsidR="00000000" w:rsidRPr="00000000">
        <w:rPr>
          <w:sz w:val="24"/>
          <w:szCs w:val="24"/>
          <w:u w:val="single"/>
          <w:rtl w:val="0"/>
        </w:rPr>
        <w:t xml:space="preserve">2/20/2012: Clickable prototype</w:t>
      </w:r>
    </w:p>
    <w:p w:rsidR="00000000" w:rsidDel="00000000" w:rsidP="00000000" w:rsidRDefault="00000000" w:rsidRPr="00000000" w14:paraId="0000006B">
      <w:pPr>
        <w:spacing w:line="480" w:lineRule="auto"/>
        <w:rPr>
          <w:sz w:val="24"/>
          <w:szCs w:val="24"/>
        </w:rPr>
      </w:pPr>
      <w:hyperlink r:id="rId8">
        <w:r w:rsidDel="00000000" w:rsidR="00000000" w:rsidRPr="00000000">
          <w:rPr>
            <w:color w:val="1155cc"/>
            <w:sz w:val="24"/>
            <w:szCs w:val="24"/>
            <w:u w:val="single"/>
            <w:rtl w:val="0"/>
          </w:rPr>
          <w:t xml:space="preserve">https://projects.invisionapp.com/prototype/ckldyfyui00j51l019t8ur744/play</w:t>
        </w:r>
      </w:hyperlink>
      <w:r w:rsidDel="00000000" w:rsidR="00000000" w:rsidRPr="00000000">
        <w:rPr>
          <w:rtl w:val="0"/>
        </w:rPr>
      </w:r>
    </w:p>
    <w:p w:rsidR="00000000" w:rsidDel="00000000" w:rsidP="00000000" w:rsidRDefault="00000000" w:rsidRPr="00000000" w14:paraId="0000006C">
      <w:pPr>
        <w:spacing w:line="480" w:lineRule="auto"/>
        <w:rPr>
          <w:sz w:val="24"/>
          <w:szCs w:val="24"/>
        </w:rPr>
      </w:pPr>
      <w:r w:rsidDel="00000000" w:rsidR="00000000" w:rsidRPr="00000000">
        <w:rPr>
          <w:sz w:val="24"/>
          <w:szCs w:val="24"/>
          <w:rtl w:val="0"/>
        </w:rPr>
        <w:t xml:space="preserve">Currently only the Barbell categorie, and the Rogue Fitness company buttons are clickable. They show my proposed layout of each of the different page types.</w:t>
      </w:r>
    </w:p>
    <w:p w:rsidR="00000000" w:rsidDel="00000000" w:rsidP="00000000" w:rsidRDefault="00000000" w:rsidRPr="00000000" w14:paraId="0000006D">
      <w:pPr>
        <w:spacing w:line="480" w:lineRule="auto"/>
        <w:rPr>
          <w:sz w:val="24"/>
          <w:szCs w:val="24"/>
        </w:rPr>
      </w:pPr>
      <w:r w:rsidDel="00000000" w:rsidR="00000000" w:rsidRPr="00000000">
        <w:rPr>
          <w:sz w:val="24"/>
          <w:szCs w:val="24"/>
          <w:rtl w:val="0"/>
        </w:rPr>
        <w:t xml:space="preserve">Andrew Brigante</w:t>
      </w:r>
    </w:p>
    <w:p w:rsidR="00000000" w:rsidDel="00000000" w:rsidP="00000000" w:rsidRDefault="00000000" w:rsidRPr="00000000" w14:paraId="0000006E">
      <w:pPr>
        <w:spacing w:line="480" w:lineRule="auto"/>
        <w:jc w:val="center"/>
        <w:rPr>
          <w:sz w:val="24"/>
          <w:szCs w:val="24"/>
        </w:rPr>
      </w:pPr>
      <w:r w:rsidDel="00000000" w:rsidR="00000000" w:rsidRPr="00000000">
        <w:rPr>
          <w:sz w:val="24"/>
          <w:szCs w:val="24"/>
          <w:rtl w:val="0"/>
        </w:rPr>
        <w:t xml:space="preserve">Columbia COMS: E6998 Project Proposal</w:t>
      </w:r>
    </w:p>
    <w:p w:rsidR="00000000" w:rsidDel="00000000" w:rsidP="00000000" w:rsidRDefault="00000000" w:rsidRPr="00000000" w14:paraId="0000006F">
      <w:pPr>
        <w:spacing w:line="480" w:lineRule="auto"/>
        <w:jc w:val="center"/>
        <w:rPr>
          <w:b w:val="1"/>
          <w:sz w:val="28"/>
          <w:szCs w:val="28"/>
        </w:rPr>
      </w:pPr>
      <w:r w:rsidDel="00000000" w:rsidR="00000000" w:rsidRPr="00000000">
        <w:rPr>
          <w:b w:val="1"/>
          <w:sz w:val="28"/>
          <w:szCs w:val="28"/>
          <w:rtl w:val="0"/>
        </w:rPr>
        <w:t xml:space="preserve">Gym Equipment In-stock Application</w:t>
      </w:r>
    </w:p>
    <w:p w:rsidR="00000000" w:rsidDel="00000000" w:rsidP="00000000" w:rsidRDefault="00000000" w:rsidRPr="00000000" w14:paraId="00000070">
      <w:pPr>
        <w:spacing w:line="480"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71">
      <w:pPr>
        <w:spacing w:line="480" w:lineRule="auto"/>
        <w:rPr>
          <w:sz w:val="24"/>
          <w:szCs w:val="24"/>
        </w:rPr>
      </w:pPr>
      <w:r w:rsidDel="00000000" w:rsidR="00000000" w:rsidRPr="00000000">
        <w:rPr>
          <w:sz w:val="24"/>
          <w:szCs w:val="24"/>
          <w:rtl w:val="0"/>
        </w:rPr>
        <w:tab/>
        <w:t xml:space="preserve">During Covid-19 and the foreseeable future, the demand for at-home gym equipment has skyrocketed. Just trying to order a few pieces of equipment so an individual can workout at home can be an impossible task. I would like to make an application/bot that would actively scrape popular fitness equipment websites and maintain a database of what is current in-stock. Users would access this application from a website, or Facebook chat, where they could search for in-stock/available equipment. The user could then create an account and setup notifications for when an item they are looking for goes in stock. Also, the user could search for the stock history of the products, thus being able to see the frequency of when the items are available. </w:t>
      </w:r>
    </w:p>
    <w:p w:rsidR="00000000" w:rsidDel="00000000" w:rsidP="00000000" w:rsidRDefault="00000000" w:rsidRPr="00000000" w14:paraId="00000072">
      <w:pPr>
        <w:spacing w:line="480" w:lineRule="auto"/>
        <w:rPr>
          <w:b w:val="1"/>
          <w:sz w:val="28"/>
          <w:szCs w:val="28"/>
        </w:rPr>
      </w:pPr>
      <w:r w:rsidDel="00000000" w:rsidR="00000000" w:rsidRPr="00000000">
        <w:rPr>
          <w:b w:val="1"/>
          <w:sz w:val="28"/>
          <w:szCs w:val="28"/>
          <w:rtl w:val="0"/>
        </w:rPr>
        <w:t xml:space="preserve">Backend Components (Dynamic/In-progresss):</w:t>
      </w:r>
    </w:p>
    <w:p w:rsidR="00000000" w:rsidDel="00000000" w:rsidP="00000000" w:rsidRDefault="00000000" w:rsidRPr="00000000" w14:paraId="00000073">
      <w:pPr>
        <w:spacing w:line="480" w:lineRule="auto"/>
        <w:rPr>
          <w:sz w:val="24"/>
          <w:szCs w:val="24"/>
          <w:u w:val="single"/>
        </w:rPr>
      </w:pPr>
      <w:r w:rsidDel="00000000" w:rsidR="00000000" w:rsidRPr="00000000">
        <w:rPr>
          <w:sz w:val="24"/>
          <w:szCs w:val="24"/>
          <w:u w:val="single"/>
          <w:rtl w:val="0"/>
        </w:rPr>
        <w:t xml:space="preserve">Python Lambda Function:</w:t>
      </w:r>
    </w:p>
    <w:p w:rsidR="00000000" w:rsidDel="00000000" w:rsidP="00000000" w:rsidRDefault="00000000" w:rsidRPr="00000000" w14:paraId="00000074">
      <w:pPr>
        <w:spacing w:line="480" w:lineRule="auto"/>
        <w:rPr>
          <w:sz w:val="24"/>
          <w:szCs w:val="24"/>
        </w:rPr>
      </w:pPr>
      <w:r w:rsidDel="00000000" w:rsidR="00000000" w:rsidRPr="00000000">
        <w:rPr>
          <w:sz w:val="24"/>
          <w:szCs w:val="24"/>
          <w:rtl w:val="0"/>
        </w:rPr>
        <w:t xml:space="preserve">A python function that would scrape popular fitness websites to collect the data.</w:t>
      </w:r>
    </w:p>
    <w:p w:rsidR="00000000" w:rsidDel="00000000" w:rsidP="00000000" w:rsidRDefault="00000000" w:rsidRPr="00000000" w14:paraId="00000075">
      <w:pPr>
        <w:spacing w:line="480" w:lineRule="auto"/>
        <w:rPr>
          <w:sz w:val="24"/>
          <w:szCs w:val="24"/>
          <w:u w:val="single"/>
        </w:rPr>
      </w:pPr>
      <w:r w:rsidDel="00000000" w:rsidR="00000000" w:rsidRPr="00000000">
        <w:rPr>
          <w:sz w:val="24"/>
          <w:szCs w:val="24"/>
          <w:u w:val="single"/>
          <w:rtl w:val="0"/>
        </w:rPr>
        <w:t xml:space="preserve">DyanamoDB:</w:t>
      </w:r>
    </w:p>
    <w:p w:rsidR="00000000" w:rsidDel="00000000" w:rsidP="00000000" w:rsidRDefault="00000000" w:rsidRPr="00000000" w14:paraId="00000076">
      <w:pPr>
        <w:spacing w:line="480" w:lineRule="auto"/>
        <w:rPr>
          <w:sz w:val="24"/>
          <w:szCs w:val="24"/>
        </w:rPr>
      </w:pPr>
      <w:r w:rsidDel="00000000" w:rsidR="00000000" w:rsidRPr="00000000">
        <w:rPr>
          <w:sz w:val="24"/>
          <w:szCs w:val="24"/>
          <w:rtl w:val="0"/>
        </w:rPr>
        <w:t xml:space="preserve">A NoSQL database would be used to store all of the information collected from screen scraping.</w:t>
      </w:r>
    </w:p>
    <w:p w:rsidR="00000000" w:rsidDel="00000000" w:rsidP="00000000" w:rsidRDefault="00000000" w:rsidRPr="00000000" w14:paraId="00000077">
      <w:pPr>
        <w:spacing w:line="480" w:lineRule="auto"/>
        <w:rPr>
          <w:sz w:val="24"/>
          <w:szCs w:val="24"/>
          <w:u w:val="single"/>
        </w:rPr>
      </w:pPr>
      <w:r w:rsidDel="00000000" w:rsidR="00000000" w:rsidRPr="00000000">
        <w:rPr>
          <w:sz w:val="24"/>
          <w:szCs w:val="24"/>
          <w:u w:val="single"/>
          <w:rtl w:val="0"/>
        </w:rPr>
        <w:t xml:space="preserve">Trigger:</w:t>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This would call the python function and update the database with the current stock.</w:t>
      </w:r>
    </w:p>
    <w:p w:rsidR="00000000" w:rsidDel="00000000" w:rsidP="00000000" w:rsidRDefault="00000000" w:rsidRPr="00000000" w14:paraId="00000079">
      <w:pPr>
        <w:spacing w:line="480" w:lineRule="auto"/>
        <w:rPr>
          <w:sz w:val="24"/>
          <w:szCs w:val="24"/>
          <w:u w:val="single"/>
        </w:rPr>
      </w:pPr>
      <w:r w:rsidDel="00000000" w:rsidR="00000000" w:rsidRPr="00000000">
        <w:rPr>
          <w:sz w:val="24"/>
          <w:szCs w:val="24"/>
          <w:u w:val="single"/>
          <w:rtl w:val="0"/>
        </w:rPr>
        <w:t xml:space="preserve">Cognito/User Database:</w:t>
      </w:r>
    </w:p>
    <w:p w:rsidR="00000000" w:rsidDel="00000000" w:rsidP="00000000" w:rsidRDefault="00000000" w:rsidRPr="00000000" w14:paraId="0000007A">
      <w:pPr>
        <w:spacing w:line="480" w:lineRule="auto"/>
        <w:rPr>
          <w:sz w:val="24"/>
          <w:szCs w:val="24"/>
        </w:rPr>
      </w:pPr>
      <w:r w:rsidDel="00000000" w:rsidR="00000000" w:rsidRPr="00000000">
        <w:rPr>
          <w:sz w:val="24"/>
          <w:szCs w:val="24"/>
          <w:rtl w:val="0"/>
        </w:rPr>
        <w:t xml:space="preserve">Since the users can sign up for stock alerts, the application would need to use cognito to save user information.</w:t>
      </w:r>
    </w:p>
    <w:p w:rsidR="00000000" w:rsidDel="00000000" w:rsidP="00000000" w:rsidRDefault="00000000" w:rsidRPr="00000000" w14:paraId="0000007B">
      <w:pPr>
        <w:spacing w:line="480" w:lineRule="auto"/>
        <w:rPr>
          <w:sz w:val="24"/>
          <w:szCs w:val="24"/>
          <w:u w:val="single"/>
        </w:rPr>
      </w:pPr>
      <w:r w:rsidDel="00000000" w:rsidR="00000000" w:rsidRPr="00000000">
        <w:rPr>
          <w:sz w:val="24"/>
          <w:szCs w:val="24"/>
          <w:u w:val="single"/>
          <w:rtl w:val="0"/>
        </w:rPr>
        <w:t xml:space="preserve">Notification system:</w:t>
      </w:r>
    </w:p>
    <w:p w:rsidR="00000000" w:rsidDel="00000000" w:rsidP="00000000" w:rsidRDefault="00000000" w:rsidRPr="00000000" w14:paraId="0000007C">
      <w:pPr>
        <w:spacing w:line="480" w:lineRule="auto"/>
        <w:rPr>
          <w:sz w:val="24"/>
          <w:szCs w:val="24"/>
        </w:rPr>
      </w:pPr>
      <w:r w:rsidDel="00000000" w:rsidR="00000000" w:rsidRPr="00000000">
        <w:rPr>
          <w:sz w:val="24"/>
          <w:szCs w:val="24"/>
          <w:rtl w:val="0"/>
        </w:rPr>
        <w:t xml:space="preserve">A notification system would need to be created that would monitor stock updates and notify users when something comes in-stock.</w:t>
      </w:r>
    </w:p>
    <w:p w:rsidR="00000000" w:rsidDel="00000000" w:rsidP="00000000" w:rsidRDefault="00000000" w:rsidRPr="00000000" w14:paraId="0000007D">
      <w:pPr>
        <w:spacing w:line="480" w:lineRule="auto"/>
        <w:rPr>
          <w:sz w:val="24"/>
          <w:szCs w:val="24"/>
        </w:rPr>
      </w:pPr>
      <w:r w:rsidDel="00000000" w:rsidR="00000000" w:rsidRPr="00000000">
        <w:rPr>
          <w:rtl w:val="0"/>
        </w:rPr>
      </w:r>
    </w:p>
    <w:p w:rsidR="00000000" w:rsidDel="00000000" w:rsidP="00000000" w:rsidRDefault="00000000" w:rsidRPr="00000000" w14:paraId="0000007E">
      <w:pPr>
        <w:spacing w:line="480" w:lineRule="auto"/>
        <w:rPr>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Brigante" w:id="0" w:date="2021-04-24T17:50:4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projects.invisionapp.com/prototype/ckldyfyui00j51l019t8ur744/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